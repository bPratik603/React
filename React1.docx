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F471D6" w14:textId="59A07AD6" w:rsidR="00BE765A" w:rsidRDefault="00D61B6F" w:rsidP="00C57A1B">
      <w:pPr>
        <w:jc w:val="center"/>
        <w:rPr>
          <w:sz w:val="220"/>
          <w:szCs w:val="260"/>
          <w:lang w:val="en-US"/>
        </w:rPr>
      </w:pPr>
      <w:r>
        <w:rPr>
          <w:sz w:val="220"/>
          <w:szCs w:val="260"/>
          <w:lang w:val="en-US"/>
        </w:rPr>
        <w:t xml:space="preserve"> </w:t>
      </w:r>
      <w:r w:rsidR="00C57A1B" w:rsidRPr="00C57A1B">
        <w:rPr>
          <w:sz w:val="220"/>
          <w:szCs w:val="260"/>
          <w:lang w:val="en-US"/>
        </w:rPr>
        <w:t>React</w:t>
      </w:r>
    </w:p>
    <w:p w14:paraId="679C50C7" w14:textId="0028306F" w:rsidR="00DD5DB3" w:rsidRPr="00DD5DB3" w:rsidRDefault="00DD5DB3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----------------------------------------20/08/2024-------------------------------------------------</w:t>
      </w:r>
    </w:p>
    <w:p w14:paraId="3BD7B5F9" w14:textId="4F82BDA5" w:rsidR="00C57A1B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>*</w:t>
      </w:r>
      <w:proofErr w:type="spellStart"/>
      <w:r w:rsidR="001B7185">
        <w:rPr>
          <w:sz w:val="28"/>
          <w:lang w:val="en-US"/>
        </w:rPr>
        <w:t>D</w:t>
      </w:r>
      <w:r>
        <w:rPr>
          <w:sz w:val="28"/>
          <w:lang w:val="en-US"/>
        </w:rPr>
        <w:t>ataTypes</w:t>
      </w:r>
      <w:proofErr w:type="spellEnd"/>
      <w:r>
        <w:rPr>
          <w:sz w:val="28"/>
          <w:lang w:val="en-US"/>
        </w:rPr>
        <w:t xml:space="preserve"> in </w:t>
      </w:r>
      <w:proofErr w:type="spellStart"/>
      <w:r>
        <w:rPr>
          <w:sz w:val="28"/>
          <w:lang w:val="en-US"/>
        </w:rPr>
        <w:t>js</w:t>
      </w:r>
      <w:proofErr w:type="spellEnd"/>
    </w:p>
    <w:p w14:paraId="0FFAFB25" w14:textId="47EB3D67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Primitive – </w:t>
      </w:r>
      <w:proofErr w:type="spellStart"/>
      <w:proofErr w:type="gramStart"/>
      <w:r>
        <w:rPr>
          <w:sz w:val="28"/>
          <w:lang w:val="en-US"/>
        </w:rPr>
        <w:t>Number,String</w:t>
      </w:r>
      <w:proofErr w:type="gramEnd"/>
      <w:r>
        <w:rPr>
          <w:sz w:val="28"/>
          <w:lang w:val="en-US"/>
        </w:rPr>
        <w:t>,Boolean,undefined,null,BigInt,Symbol</w:t>
      </w:r>
      <w:proofErr w:type="spellEnd"/>
      <w:r>
        <w:rPr>
          <w:sz w:val="28"/>
          <w:lang w:val="en-US"/>
        </w:rPr>
        <w:t>.</w:t>
      </w:r>
    </w:p>
    <w:p w14:paraId="4E763992" w14:textId="5ED5ADA6" w:rsidR="00DD5DB3" w:rsidRDefault="00DD5DB3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Non-Primitive – </w:t>
      </w:r>
      <w:proofErr w:type="spellStart"/>
      <w:proofErr w:type="gramStart"/>
      <w:r>
        <w:rPr>
          <w:sz w:val="28"/>
          <w:lang w:val="en-US"/>
        </w:rPr>
        <w:t>array,object</w:t>
      </w:r>
      <w:proofErr w:type="spellEnd"/>
      <w:proofErr w:type="gramEnd"/>
      <w:r>
        <w:rPr>
          <w:sz w:val="28"/>
          <w:lang w:val="en-US"/>
        </w:rPr>
        <w:t>.</w:t>
      </w:r>
    </w:p>
    <w:p w14:paraId="67A07B7A" w14:textId="77777777" w:rsidR="00DD5DB3" w:rsidRDefault="00DD5DB3" w:rsidP="00C57A1B">
      <w:pPr>
        <w:rPr>
          <w:sz w:val="28"/>
          <w:lang w:val="en-US"/>
        </w:rPr>
      </w:pPr>
    </w:p>
    <w:p w14:paraId="327FD515" w14:textId="55B65BC2" w:rsidR="00DD5DB3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 xml:space="preserve">*Types of function in </w:t>
      </w:r>
      <w:proofErr w:type="spellStart"/>
      <w:r>
        <w:rPr>
          <w:sz w:val="28"/>
          <w:lang w:val="en-US"/>
        </w:rPr>
        <w:t>js</w:t>
      </w:r>
      <w:proofErr w:type="spellEnd"/>
    </w:p>
    <w:p w14:paraId="0725082B" w14:textId="4567ACD4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1. function expression/anonymous function</w:t>
      </w:r>
    </w:p>
    <w:p w14:paraId="75C05AA9" w14:textId="7731CACF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2.Arrow function</w:t>
      </w:r>
    </w:p>
    <w:p w14:paraId="11034CE4" w14:textId="6656CB79" w:rsidR="007B681E" w:rsidRDefault="007B681E" w:rsidP="00C57A1B">
      <w:pPr>
        <w:rPr>
          <w:sz w:val="28"/>
          <w:lang w:val="en-US"/>
        </w:rPr>
      </w:pPr>
      <w:r>
        <w:rPr>
          <w:sz w:val="28"/>
          <w:lang w:val="en-US"/>
        </w:rPr>
        <w:t>3.Named function</w:t>
      </w:r>
    </w:p>
    <w:p w14:paraId="5E0E3F83" w14:textId="5CFC55DF" w:rsidR="00DD5DB3" w:rsidRDefault="009F2D66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----------------------------------------27/08/2024-------------------------------------------------</w:t>
      </w:r>
    </w:p>
    <w:p w14:paraId="128EFB60" w14:textId="30BCD57D" w:rsidR="009F2D66" w:rsidRPr="00C0280F" w:rsidRDefault="00C0280F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*</w:t>
      </w:r>
      <w:r w:rsidRPr="00C0280F">
        <w:rPr>
          <w:b/>
          <w:bCs/>
          <w:sz w:val="28"/>
          <w:lang w:val="en-US"/>
        </w:rPr>
        <w:t xml:space="preserve"> React </w:t>
      </w:r>
    </w:p>
    <w:p w14:paraId="75365947" w14:textId="2D49E69D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single page application </w:t>
      </w:r>
      <w:proofErr w:type="gramStart"/>
      <w:r>
        <w:rPr>
          <w:sz w:val="28"/>
          <w:lang w:val="en-US"/>
        </w:rPr>
        <w:t>cause</w:t>
      </w:r>
      <w:proofErr w:type="gramEnd"/>
      <w:r>
        <w:rPr>
          <w:sz w:val="28"/>
          <w:lang w:val="en-US"/>
        </w:rPr>
        <w:t xml:space="preserve"> it avoid re-rendering it only render changed </w:t>
      </w:r>
      <w:proofErr w:type="spellStart"/>
      <w:r>
        <w:rPr>
          <w:sz w:val="28"/>
          <w:lang w:val="en-US"/>
        </w:rPr>
        <w:t>containet</w:t>
      </w:r>
      <w:proofErr w:type="spellEnd"/>
      <w:r>
        <w:rPr>
          <w:sz w:val="28"/>
          <w:lang w:val="en-US"/>
        </w:rPr>
        <w:t xml:space="preserve">. </w:t>
      </w:r>
    </w:p>
    <w:p w14:paraId="071C6808" w14:textId="0FADC4F0" w:rsidR="00C0280F" w:rsidRDefault="00C0280F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is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  <w:lang w:val="en-US"/>
        </w:rPr>
        <w:t xml:space="preserve"> library.</w:t>
      </w:r>
    </w:p>
    <w:p w14:paraId="73727928" w14:textId="07287CB7" w:rsidR="004C75CA" w:rsidRDefault="004C75C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is only used for frontend</w:t>
      </w:r>
    </w:p>
    <w:p w14:paraId="71ABDF15" w14:textId="535B223A" w:rsidR="004C75CA" w:rsidRDefault="00FE02FE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Run on port: 3000</w:t>
      </w:r>
    </w:p>
    <w:p w14:paraId="3FF35D9A" w14:textId="0CF257C8" w:rsidR="00586D3A" w:rsidRDefault="00586D3A" w:rsidP="00C0280F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When we react project only one component by default </w:t>
      </w:r>
      <w:proofErr w:type="gramStart"/>
      <w:r>
        <w:rPr>
          <w:sz w:val="28"/>
          <w:lang w:val="en-US"/>
        </w:rPr>
        <w:t>create</w:t>
      </w:r>
      <w:proofErr w:type="gramEnd"/>
      <w:r>
        <w:rPr>
          <w:sz w:val="28"/>
          <w:lang w:val="en-US"/>
        </w:rPr>
        <w:t xml:space="preserve"> i.e. </w:t>
      </w:r>
      <w:proofErr w:type="spellStart"/>
      <w:r>
        <w:rPr>
          <w:sz w:val="28"/>
          <w:lang w:val="en-US"/>
        </w:rPr>
        <w:t>App.jsx</w:t>
      </w:r>
      <w:proofErr w:type="spellEnd"/>
    </w:p>
    <w:p w14:paraId="24948D7E" w14:textId="77777777" w:rsidR="00286A96" w:rsidRDefault="00286A96" w:rsidP="00286A96">
      <w:pPr>
        <w:pStyle w:val="ListParagraph"/>
        <w:rPr>
          <w:sz w:val="28"/>
          <w:lang w:val="en-US"/>
        </w:rPr>
      </w:pPr>
    </w:p>
    <w:p w14:paraId="7A5620DD" w14:textId="5ACC2EA2" w:rsidR="00C0280F" w:rsidRDefault="00C0280F" w:rsidP="00C0280F">
      <w:pPr>
        <w:rPr>
          <w:b/>
          <w:bCs/>
          <w:sz w:val="28"/>
          <w:lang w:val="en-US"/>
        </w:rPr>
      </w:pPr>
      <w:r w:rsidRPr="00C0280F">
        <w:rPr>
          <w:b/>
          <w:bCs/>
          <w:sz w:val="28"/>
          <w:lang w:val="en-US"/>
        </w:rPr>
        <w:t>* Create</w:t>
      </w:r>
      <w:r>
        <w:rPr>
          <w:b/>
          <w:bCs/>
          <w:sz w:val="28"/>
          <w:lang w:val="en-US"/>
        </w:rPr>
        <w:t xml:space="preserve"> React Project </w:t>
      </w:r>
    </w:p>
    <w:p w14:paraId="57365F25" w14:textId="2D306A6A" w:rsidR="00C0280F" w:rsidRDefault="00C0280F" w:rsidP="00C0280F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 w:rsidR="0095458D">
        <w:rPr>
          <w:sz w:val="28"/>
          <w:lang w:val="en-US"/>
        </w:rPr>
        <w:t>npm</w:t>
      </w:r>
      <w:proofErr w:type="spellEnd"/>
      <w:r w:rsidR="0095458D">
        <w:rPr>
          <w:sz w:val="28"/>
          <w:lang w:val="en-US"/>
        </w:rPr>
        <w:t xml:space="preserve">: node package </w:t>
      </w:r>
      <w:proofErr w:type="gramStart"/>
      <w:r w:rsidR="0095458D">
        <w:rPr>
          <w:sz w:val="28"/>
          <w:lang w:val="en-US"/>
        </w:rPr>
        <w:t>manager</w:t>
      </w:r>
      <w:r w:rsidR="00D25B8F">
        <w:rPr>
          <w:sz w:val="28"/>
          <w:lang w:val="en-US"/>
        </w:rPr>
        <w:t>(</w:t>
      </w:r>
      <w:proofErr w:type="gramEnd"/>
      <w:r w:rsidR="00D25B8F">
        <w:rPr>
          <w:sz w:val="28"/>
          <w:lang w:val="en-US"/>
        </w:rPr>
        <w:t>use when you want to create project locally)</w:t>
      </w:r>
    </w:p>
    <w:p w14:paraId="70F3DEDF" w14:textId="75D3A16F" w:rsidR="0095458D" w:rsidRDefault="0095458D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 </w:t>
      </w:r>
      <w:proofErr w:type="spellStart"/>
      <w:r>
        <w:rPr>
          <w:sz w:val="28"/>
          <w:lang w:val="en-US"/>
        </w:rPr>
        <w:t>nvm</w:t>
      </w:r>
      <w:proofErr w:type="spellEnd"/>
      <w:r>
        <w:rPr>
          <w:sz w:val="28"/>
          <w:lang w:val="en-US"/>
        </w:rPr>
        <w:t>: node version manager</w:t>
      </w:r>
    </w:p>
    <w:p w14:paraId="3A959430" w14:textId="45E8F375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  - 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: node package </w:t>
      </w:r>
      <w:proofErr w:type="gramStart"/>
      <w:r>
        <w:rPr>
          <w:sz w:val="28"/>
          <w:lang w:val="en-US"/>
        </w:rPr>
        <w:t>runner(</w:t>
      </w:r>
      <w:proofErr w:type="gramEnd"/>
      <w:r>
        <w:rPr>
          <w:sz w:val="28"/>
          <w:lang w:val="en-US"/>
        </w:rPr>
        <w:t>use when you want to create project globally)</w:t>
      </w:r>
    </w:p>
    <w:p w14:paraId="03B46719" w14:textId="77777777" w:rsidR="007303E6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   </w:t>
      </w:r>
    </w:p>
    <w:p w14:paraId="54CE3091" w14:textId="77777777" w:rsidR="007303E6" w:rsidRDefault="007303E6" w:rsidP="0095458D">
      <w:pPr>
        <w:rPr>
          <w:sz w:val="28"/>
          <w:lang w:val="en-US"/>
        </w:rPr>
      </w:pPr>
    </w:p>
    <w:p w14:paraId="1000E3E5" w14:textId="6FDD4E8B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7303E6">
        <w:rPr>
          <w:sz w:val="28"/>
          <w:lang w:val="en-US"/>
        </w:rPr>
        <w:t xml:space="preserve">[ for </w:t>
      </w:r>
      <w:r w:rsidR="0039691F">
        <w:rPr>
          <w:sz w:val="28"/>
          <w:lang w:val="en-US"/>
        </w:rPr>
        <w:t>creating</w:t>
      </w:r>
      <w:r w:rsidR="007303E6">
        <w:rPr>
          <w:sz w:val="28"/>
          <w:lang w:val="en-US"/>
        </w:rPr>
        <w:t xml:space="preserve"> folder </w:t>
      </w:r>
      <w:proofErr w:type="gramStart"/>
      <w:r w:rsidR="007303E6">
        <w:rPr>
          <w:sz w:val="28"/>
          <w:lang w:val="en-US"/>
        </w:rPr>
        <w:t>react :</w:t>
      </w:r>
      <w:proofErr w:type="gram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npm</w:t>
      </w:r>
      <w:proofErr w:type="spellEnd"/>
      <w:r w:rsidR="007303E6">
        <w:rPr>
          <w:sz w:val="28"/>
          <w:lang w:val="en-US"/>
        </w:rPr>
        <w:t xml:space="preserve"> </w:t>
      </w:r>
      <w:proofErr w:type="spellStart"/>
      <w:r w:rsidR="007303E6">
        <w:rPr>
          <w:sz w:val="28"/>
          <w:lang w:val="en-US"/>
        </w:rPr>
        <w:t>i</w:t>
      </w:r>
      <w:proofErr w:type="spellEnd"/>
      <w:r w:rsidR="007303E6">
        <w:rPr>
          <w:sz w:val="28"/>
          <w:lang w:val="en-US"/>
        </w:rPr>
        <w:t xml:space="preserve"> create-react-app -g]</w:t>
      </w:r>
    </w:p>
    <w:p w14:paraId="07309416" w14:textId="5A4479C8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npx</w:t>
      </w:r>
      <w:proofErr w:type="spellEnd"/>
      <w:r>
        <w:rPr>
          <w:sz w:val="28"/>
          <w:lang w:val="en-US"/>
        </w:rPr>
        <w:t xml:space="preserve"> create-react-app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10870A7C" w14:textId="0F1132AC" w:rsidR="00A932A8" w:rsidRDefault="00A932A8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(Note: Project name must in </w:t>
      </w:r>
      <w:proofErr w:type="spellStart"/>
      <w:r>
        <w:rPr>
          <w:sz w:val="28"/>
          <w:lang w:val="en-US"/>
        </w:rPr>
        <w:t>smallcase</w:t>
      </w:r>
      <w:proofErr w:type="spellEnd"/>
      <w:r>
        <w:rPr>
          <w:sz w:val="28"/>
          <w:lang w:val="en-US"/>
        </w:rPr>
        <w:t>)</w:t>
      </w:r>
    </w:p>
    <w:p w14:paraId="0EB5F493" w14:textId="474CF71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cd </w:t>
      </w:r>
      <w:proofErr w:type="spellStart"/>
      <w:r>
        <w:rPr>
          <w:sz w:val="28"/>
          <w:lang w:val="en-US"/>
        </w:rPr>
        <w:t>project_name</w:t>
      </w:r>
      <w:proofErr w:type="spellEnd"/>
    </w:p>
    <w:p w14:paraId="3CFEF8B2" w14:textId="748A98BF" w:rsidR="00D25B8F" w:rsidRDefault="00D25B8F" w:rsidP="0095458D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</w:t>
      </w:r>
    </w:p>
    <w:p w14:paraId="20E9F043" w14:textId="7589321B" w:rsidR="00FE02FE" w:rsidRDefault="004C75CA" w:rsidP="0095458D">
      <w:p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   </w:t>
      </w:r>
      <w:r w:rsidR="00FE02FE">
        <w:rPr>
          <w:b/>
          <w:bCs/>
          <w:sz w:val="28"/>
          <w:lang w:val="en-US"/>
        </w:rPr>
        <w:t>*Folder Structure</w:t>
      </w:r>
    </w:p>
    <w:p w14:paraId="55F42214" w14:textId="0711A1B5" w:rsidR="00FE02FE" w:rsidRPr="00586D3A" w:rsidRDefault="00FE02FE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Node_modules</w:t>
      </w:r>
      <w:proofErr w:type="spellEnd"/>
      <w:r>
        <w:rPr>
          <w:sz w:val="28"/>
          <w:lang w:val="en-US"/>
        </w:rPr>
        <w:t>: all packages used in react project store here</w:t>
      </w:r>
    </w:p>
    <w:p w14:paraId="5A36991F" w14:textId="557BEE36" w:rsidR="00586D3A" w:rsidRPr="00FE02FE" w:rsidRDefault="00586D3A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>: maintain Dependances and Dev-Dependances.</w:t>
      </w:r>
    </w:p>
    <w:p w14:paraId="133D25F8" w14:textId="114CE163" w:rsidR="00FE02FE" w:rsidRPr="00286A96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 xml:space="preserve">Dependances: use to develop project (packages </w:t>
      </w:r>
      <w:proofErr w:type="gramStart"/>
      <w:r>
        <w:rPr>
          <w:sz w:val="28"/>
          <w:lang w:val="en-US"/>
        </w:rPr>
        <w:t>versions )</w:t>
      </w:r>
      <w:proofErr w:type="gramEnd"/>
    </w:p>
    <w:p w14:paraId="69AA4A57" w14:textId="3AD69029" w:rsidR="00286A96" w:rsidRPr="00FE02FE" w:rsidRDefault="00286A96" w:rsidP="00FE02FE">
      <w:pPr>
        <w:pStyle w:val="ListParagraph"/>
        <w:numPr>
          <w:ilvl w:val="0"/>
          <w:numId w:val="4"/>
        </w:numPr>
        <w:rPr>
          <w:b/>
          <w:bCs/>
          <w:sz w:val="28"/>
          <w:lang w:val="en-US"/>
        </w:rPr>
      </w:pPr>
      <w:r>
        <w:rPr>
          <w:sz w:val="28"/>
          <w:lang w:val="en-US"/>
        </w:rPr>
        <w:t>Dev-Dependances: use for pro</w:t>
      </w:r>
      <w:r w:rsidR="00E22E77">
        <w:rPr>
          <w:sz w:val="28"/>
          <w:lang w:val="en-US"/>
        </w:rPr>
        <w:t>duction packages.</w:t>
      </w:r>
    </w:p>
    <w:p w14:paraId="3EA0C606" w14:textId="0D8776EC" w:rsidR="004C75CA" w:rsidRDefault="004C75CA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drawing>
          <wp:inline distT="0" distB="0" distL="0" distR="0" wp14:anchorId="55E47EEE" wp14:editId="4720A819">
            <wp:extent cx="5731510" cy="3401695"/>
            <wp:effectExtent l="0" t="0" r="2540" b="8255"/>
            <wp:docPr id="133084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5840" name="Picture 13308458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DA4B" w14:textId="53232760" w:rsidR="00D25B8F" w:rsidRDefault="00D25B8F" w:rsidP="0095458D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06AA7415" wp14:editId="24A4242A">
            <wp:extent cx="4481945" cy="4546498"/>
            <wp:effectExtent l="0" t="0" r="0" b="6985"/>
            <wp:docPr id="1974801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01607" name="Picture 1974801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770" cy="455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F851" w14:textId="50EC1C3E" w:rsidR="00967EA4" w:rsidRDefault="00967EA4" w:rsidP="0095458D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-----------------------------------------------28/08/2024------------------------------------------</w:t>
      </w:r>
    </w:p>
    <w:p w14:paraId="455A13C5" w14:textId="73DF0059" w:rsidR="00EF3AE4" w:rsidRDefault="005936EF" w:rsidP="0095458D">
      <w:pPr>
        <w:rPr>
          <w:b/>
          <w:bCs/>
          <w:sz w:val="28"/>
          <w:lang w:val="en-US"/>
        </w:rPr>
      </w:pPr>
      <w:proofErr w:type="gramStart"/>
      <w:r>
        <w:rPr>
          <w:b/>
          <w:bCs/>
          <w:sz w:val="28"/>
          <w:lang w:val="en-US"/>
        </w:rPr>
        <w:t>Hierarchy :</w:t>
      </w:r>
      <w:proofErr w:type="gramEnd"/>
      <w:r>
        <w:rPr>
          <w:b/>
          <w:bCs/>
          <w:sz w:val="28"/>
          <w:lang w:val="en-US"/>
        </w:rPr>
        <w:t xml:space="preserve"> </w:t>
      </w:r>
    </w:p>
    <w:p w14:paraId="7599C509" w14:textId="1523099D" w:rsidR="005936EF" w:rsidRDefault="005936EF" w:rsidP="0095458D">
      <w:pPr>
        <w:rPr>
          <w:sz w:val="28"/>
          <w:lang w:val="en-US"/>
        </w:rPr>
      </w:pPr>
      <w:r>
        <w:rPr>
          <w:sz w:val="28"/>
          <w:lang w:val="en-US"/>
        </w:rPr>
        <w:t>Custom components-&gt;App.js-&gt;index.js-&gt;Index.html</w:t>
      </w:r>
    </w:p>
    <w:p w14:paraId="6A62A385" w14:textId="3874DD14" w:rsidR="00E52A2C" w:rsidRDefault="00FB0DDF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proofErr w:type="spellStart"/>
      <w:r>
        <w:rPr>
          <w:sz w:val="28"/>
          <w:lang w:val="en-US"/>
        </w:rPr>
        <w:t>Package.log.json</w:t>
      </w:r>
      <w:proofErr w:type="spellEnd"/>
      <w:r>
        <w:rPr>
          <w:sz w:val="28"/>
          <w:lang w:val="en-US"/>
        </w:rPr>
        <w:t xml:space="preserve">: </w:t>
      </w:r>
      <w:r w:rsidR="003A0F0A">
        <w:rPr>
          <w:sz w:val="28"/>
          <w:lang w:val="en-US"/>
        </w:rPr>
        <w:t>maintain</w:t>
      </w:r>
      <w:r>
        <w:rPr>
          <w:sz w:val="28"/>
          <w:lang w:val="en-US"/>
        </w:rPr>
        <w:t xml:space="preserve"> packages </w:t>
      </w:r>
      <w:r w:rsidR="00184173">
        <w:rPr>
          <w:sz w:val="28"/>
          <w:lang w:val="en-US"/>
        </w:rPr>
        <w:t>version</w:t>
      </w:r>
      <w:r w:rsidR="00C04EC4">
        <w:rPr>
          <w:sz w:val="28"/>
          <w:lang w:val="en-US"/>
        </w:rPr>
        <w:t xml:space="preserve"> </w:t>
      </w:r>
      <w:proofErr w:type="gramStart"/>
      <w:r>
        <w:rPr>
          <w:sz w:val="28"/>
          <w:lang w:val="en-US"/>
        </w:rPr>
        <w:t>data</w:t>
      </w:r>
      <w:r w:rsidR="00184173">
        <w:rPr>
          <w:sz w:val="28"/>
          <w:lang w:val="en-US"/>
        </w:rPr>
        <w:t>(</w:t>
      </w:r>
      <w:proofErr w:type="gramEnd"/>
      <w:r w:rsidR="00184173">
        <w:rPr>
          <w:sz w:val="28"/>
          <w:lang w:val="en-US"/>
        </w:rPr>
        <w:t xml:space="preserve">do not change the </w:t>
      </w:r>
      <w:proofErr w:type="spellStart"/>
      <w:r w:rsidR="003A0F0A">
        <w:rPr>
          <w:sz w:val="28"/>
          <w:lang w:val="en-US"/>
        </w:rPr>
        <w:t>containt</w:t>
      </w:r>
      <w:proofErr w:type="spellEnd"/>
      <w:r w:rsidR="00184173">
        <w:rPr>
          <w:sz w:val="28"/>
          <w:lang w:val="en-US"/>
        </w:rPr>
        <w:t xml:space="preserve"> inside </w:t>
      </w:r>
      <w:proofErr w:type="spellStart"/>
      <w:r w:rsidR="003A0F0A">
        <w:rPr>
          <w:sz w:val="28"/>
          <w:lang w:val="en-US"/>
        </w:rPr>
        <w:t>package.log.json</w:t>
      </w:r>
      <w:proofErr w:type="spellEnd"/>
      <w:r w:rsidR="00184173">
        <w:rPr>
          <w:sz w:val="28"/>
          <w:lang w:val="en-US"/>
        </w:rPr>
        <w:t>)</w:t>
      </w:r>
      <w:r w:rsidR="00C04EC4">
        <w:rPr>
          <w:sz w:val="28"/>
          <w:lang w:val="en-US"/>
        </w:rPr>
        <w:t xml:space="preserve"> </w:t>
      </w:r>
    </w:p>
    <w:p w14:paraId="7985550C" w14:textId="768358D7" w:rsidR="00581454" w:rsidRDefault="00D60072" w:rsidP="00E52A2C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To share react </w:t>
      </w:r>
      <w:proofErr w:type="gramStart"/>
      <w:r>
        <w:rPr>
          <w:sz w:val="28"/>
          <w:lang w:val="en-US"/>
        </w:rPr>
        <w:t>project :</w:t>
      </w:r>
      <w:proofErr w:type="gramEnd"/>
      <w:r>
        <w:rPr>
          <w:sz w:val="28"/>
          <w:lang w:val="en-US"/>
        </w:rPr>
        <w:t xml:space="preserve"> select all folders except </w:t>
      </w:r>
      <w:r w:rsidR="000F56EF">
        <w:rPr>
          <w:sz w:val="28"/>
          <w:lang w:val="en-US"/>
        </w:rPr>
        <w:t xml:space="preserve">node module and share in other computer install </w:t>
      </w:r>
      <w:proofErr w:type="spellStart"/>
      <w:r w:rsidR="000F56EF">
        <w:rPr>
          <w:sz w:val="28"/>
          <w:lang w:val="en-US"/>
        </w:rPr>
        <w:t>npm</w:t>
      </w:r>
      <w:proofErr w:type="spellEnd"/>
      <w:r w:rsidR="000F56EF">
        <w:rPr>
          <w:sz w:val="28"/>
          <w:lang w:val="en-US"/>
        </w:rPr>
        <w:t xml:space="preserve"> and start</w:t>
      </w:r>
    </w:p>
    <w:p w14:paraId="0DADC353" w14:textId="6D9320B9" w:rsidR="00D23FFB" w:rsidRDefault="00D23FFB" w:rsidP="00D23FF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-------------------------------------------30/08/2024----------------------------------------------</w:t>
      </w:r>
    </w:p>
    <w:p w14:paraId="0B56C4C3" w14:textId="12035860" w:rsidR="00D23FFB" w:rsidRDefault="00D23FFB" w:rsidP="00D23FFB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export default </w:t>
      </w:r>
      <w:proofErr w:type="spellStart"/>
      <w:r>
        <w:rPr>
          <w:b/>
          <w:bCs/>
          <w:sz w:val="28"/>
          <w:lang w:val="en-US"/>
        </w:rPr>
        <w:t>ComponentName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 xml:space="preserve">default mule </w:t>
      </w:r>
      <w:proofErr w:type="spellStart"/>
      <w:r>
        <w:rPr>
          <w:sz w:val="28"/>
          <w:lang w:val="en-US"/>
        </w:rPr>
        <w:t>akach</w:t>
      </w:r>
      <w:proofErr w:type="spellEnd"/>
      <w:r>
        <w:rPr>
          <w:sz w:val="28"/>
          <w:lang w:val="en-US"/>
        </w:rPr>
        <w:t xml:space="preserve"> component return </w:t>
      </w:r>
      <w:proofErr w:type="spellStart"/>
      <w:r>
        <w:rPr>
          <w:sz w:val="28"/>
          <w:lang w:val="en-US"/>
        </w:rPr>
        <w:t>karta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ato</w:t>
      </w:r>
      <w:proofErr w:type="spellEnd"/>
      <w:r>
        <w:rPr>
          <w:sz w:val="28"/>
          <w:lang w:val="en-US"/>
        </w:rPr>
        <w:t>.</w:t>
      </w:r>
    </w:p>
    <w:p w14:paraId="1A6ED045" w14:textId="21D21289" w:rsidR="00486E4D" w:rsidRPr="00D23FFB" w:rsidRDefault="00486E4D" w:rsidP="00D23FFB">
      <w:pPr>
        <w:rPr>
          <w:sz w:val="28"/>
          <w:lang w:val="en-US"/>
        </w:rPr>
      </w:pPr>
      <w:r>
        <w:rPr>
          <w:noProof/>
          <w:sz w:val="28"/>
          <w:lang w:val="en-US"/>
        </w:rPr>
        <w:lastRenderedPageBreak/>
        <w:drawing>
          <wp:inline distT="0" distB="0" distL="0" distR="0" wp14:anchorId="131DE132" wp14:editId="0DBE3C83">
            <wp:extent cx="5731510" cy="3553460"/>
            <wp:effectExtent l="0" t="0" r="2540" b="8890"/>
            <wp:docPr id="82241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18898" name="Picture 8224188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FACB5" w14:textId="77777777" w:rsidR="00DD5DB3" w:rsidRDefault="00DD5DB3" w:rsidP="00C57A1B">
      <w:pPr>
        <w:rPr>
          <w:sz w:val="28"/>
          <w:lang w:val="en-US"/>
        </w:rPr>
      </w:pPr>
    </w:p>
    <w:p w14:paraId="538D7AFD" w14:textId="711083CF" w:rsidR="00DD5DB3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Shortcuts for creating components:</w:t>
      </w:r>
    </w:p>
    <w:p w14:paraId="36A58BD1" w14:textId="39BCD27D" w:rsidR="00784027" w:rsidRDefault="00784027" w:rsidP="00C57A1B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(Install ES7 </w:t>
      </w:r>
      <w:proofErr w:type="spellStart"/>
      <w:r>
        <w:rPr>
          <w:b/>
          <w:bCs/>
          <w:sz w:val="28"/>
          <w:lang w:val="en-US"/>
        </w:rPr>
        <w:t>vsCode</w:t>
      </w:r>
      <w:proofErr w:type="spellEnd"/>
      <w:r>
        <w:rPr>
          <w:b/>
          <w:bCs/>
          <w:sz w:val="28"/>
          <w:lang w:val="en-US"/>
        </w:rPr>
        <w:t xml:space="preserve"> Extension)</w:t>
      </w:r>
    </w:p>
    <w:p w14:paraId="0FF86BED" w14:textId="430072F7" w:rsidR="00784027" w:rsidRPr="00784027" w:rsidRDefault="00784027" w:rsidP="00784027">
      <w:pPr>
        <w:pStyle w:val="ListParagraph"/>
        <w:numPr>
          <w:ilvl w:val="0"/>
          <w:numId w:val="5"/>
        </w:numPr>
        <w:rPr>
          <w:b/>
          <w:bCs/>
          <w:sz w:val="28"/>
          <w:lang w:val="en-US"/>
        </w:rPr>
      </w:pPr>
      <w:proofErr w:type="spellStart"/>
      <w:r>
        <w:rPr>
          <w:b/>
          <w:bCs/>
          <w:sz w:val="28"/>
          <w:lang w:val="en-US"/>
        </w:rPr>
        <w:t>rafc</w:t>
      </w:r>
      <w:proofErr w:type="spellEnd"/>
      <w:r>
        <w:rPr>
          <w:b/>
          <w:bCs/>
          <w:sz w:val="28"/>
          <w:lang w:val="en-US"/>
        </w:rPr>
        <w:t xml:space="preserve">: </w:t>
      </w:r>
      <w:r>
        <w:rPr>
          <w:sz w:val="28"/>
          <w:lang w:val="en-US"/>
        </w:rPr>
        <w:t>create component with arrow function</w:t>
      </w:r>
    </w:p>
    <w:p w14:paraId="5DE55C7D" w14:textId="7F62DB03" w:rsidR="00784027" w:rsidRDefault="00BC2081" w:rsidP="00BC2081">
      <w:pPr>
        <w:ind w:left="360"/>
        <w:rPr>
          <w:sz w:val="28"/>
          <w:lang w:val="en-US"/>
        </w:rPr>
      </w:pPr>
      <w:r>
        <w:rPr>
          <w:b/>
          <w:bCs/>
          <w:sz w:val="28"/>
          <w:lang w:val="en-US"/>
        </w:rPr>
        <w:t>2)</w:t>
      </w:r>
      <w:proofErr w:type="spellStart"/>
      <w:r w:rsidR="00784027" w:rsidRPr="00BC2081">
        <w:rPr>
          <w:b/>
          <w:bCs/>
          <w:sz w:val="28"/>
          <w:lang w:val="en-US"/>
        </w:rPr>
        <w:t>rfc</w:t>
      </w:r>
      <w:proofErr w:type="spellEnd"/>
      <w:r w:rsidR="00784027" w:rsidRPr="00BC2081">
        <w:rPr>
          <w:b/>
          <w:bCs/>
          <w:sz w:val="28"/>
          <w:lang w:val="en-US"/>
        </w:rPr>
        <w:t>:</w:t>
      </w:r>
      <w:r w:rsidR="00784027" w:rsidRPr="00BC2081">
        <w:rPr>
          <w:sz w:val="28"/>
          <w:lang w:val="en-US"/>
        </w:rPr>
        <w:t xml:space="preserve"> create component with normal function</w:t>
      </w:r>
    </w:p>
    <w:p w14:paraId="48657E5F" w14:textId="77777777" w:rsidR="00BC2081" w:rsidRDefault="00BC2081" w:rsidP="00BC2081">
      <w:pPr>
        <w:ind w:left="360"/>
        <w:rPr>
          <w:sz w:val="28"/>
          <w:lang w:val="en-US"/>
        </w:rPr>
      </w:pPr>
    </w:p>
    <w:p w14:paraId="559E6EDE" w14:textId="3A10268C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*</w:t>
      </w:r>
    </w:p>
    <w:p w14:paraId="444D6A1A" w14:textId="77777777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gramStart"/>
      <w:r>
        <w:rPr>
          <w:sz w:val="28"/>
          <w:lang w:val="en-US"/>
        </w:rPr>
        <w:t>fun(</w:t>
      </w:r>
      <w:proofErr w:type="gramEnd"/>
      <w:r>
        <w:rPr>
          <w:sz w:val="28"/>
          <w:lang w:val="en-US"/>
        </w:rPr>
        <w:t>){</w:t>
      </w:r>
    </w:p>
    <w:p w14:paraId="4B99D34B" w14:textId="3165D38C" w:rsidR="00BC2081" w:rsidRDefault="00BC2081" w:rsidP="00BC2081">
      <w:pPr>
        <w:ind w:left="360"/>
        <w:rPr>
          <w:sz w:val="28"/>
          <w:lang w:val="en-US"/>
        </w:rPr>
      </w:pPr>
      <w:proofErr w:type="spellStart"/>
      <w:r>
        <w:rPr>
          <w:sz w:val="28"/>
          <w:lang w:val="en-US"/>
        </w:rPr>
        <w:t>ruturn</w:t>
      </w:r>
      <w:proofErr w:type="spellEnd"/>
      <w:r>
        <w:rPr>
          <w:sz w:val="28"/>
          <w:lang w:val="en-US"/>
        </w:rPr>
        <w:t xml:space="preserve"> React.createElement(“&lt;div&gt;</w:t>
      </w:r>
      <w:proofErr w:type="gramStart"/>
      <w:r>
        <w:rPr>
          <w:sz w:val="28"/>
          <w:lang w:val="en-US"/>
        </w:rPr>
        <w:t>”,null</w:t>
      </w:r>
      <w:proofErr w:type="gramEnd"/>
      <w:r>
        <w:rPr>
          <w:sz w:val="28"/>
          <w:lang w:val="en-US"/>
        </w:rPr>
        <w:t>(property/attribute</w:t>
      </w:r>
      <w:r w:rsidR="00AF572E">
        <w:rPr>
          <w:sz w:val="28"/>
          <w:lang w:val="en-US"/>
        </w:rPr>
        <w:t>/selector</w:t>
      </w:r>
      <w:r>
        <w:rPr>
          <w:sz w:val="28"/>
          <w:lang w:val="en-US"/>
        </w:rPr>
        <w:t>),</w:t>
      </w:r>
      <w:r w:rsidR="00AF572E">
        <w:rPr>
          <w:sz w:val="28"/>
          <w:lang w:val="en-US"/>
        </w:rPr>
        <w:t>”</w:t>
      </w:r>
      <w:r>
        <w:rPr>
          <w:sz w:val="28"/>
          <w:lang w:val="en-US"/>
        </w:rPr>
        <w:t>Hello React</w:t>
      </w:r>
      <w:r w:rsidR="00AF572E">
        <w:rPr>
          <w:sz w:val="28"/>
          <w:lang w:val="en-US"/>
        </w:rPr>
        <w:t>”</w:t>
      </w:r>
      <w:r>
        <w:rPr>
          <w:sz w:val="28"/>
          <w:lang w:val="en-US"/>
        </w:rPr>
        <w:t>);</w:t>
      </w:r>
    </w:p>
    <w:p w14:paraId="089C5885" w14:textId="171E32CB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                            is same as</w:t>
      </w:r>
    </w:p>
    <w:p w14:paraId="6AA96841" w14:textId="77777777" w:rsidR="00BC2081" w:rsidRDefault="00BC2081" w:rsidP="00BC2081">
      <w:pPr>
        <w:ind w:left="360"/>
        <w:rPr>
          <w:sz w:val="28"/>
          <w:lang w:val="en-US"/>
        </w:rPr>
      </w:pPr>
      <w:proofErr w:type="gramStart"/>
      <w:r>
        <w:rPr>
          <w:sz w:val="28"/>
          <w:lang w:val="en-US"/>
        </w:rPr>
        <w:t>return(</w:t>
      </w:r>
      <w:proofErr w:type="gramEnd"/>
    </w:p>
    <w:p w14:paraId="39B02876" w14:textId="77777777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&lt;div&gt; </w:t>
      </w:r>
    </w:p>
    <w:p w14:paraId="2F0758C3" w14:textId="27798DC6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 xml:space="preserve">   Hello React</w:t>
      </w:r>
    </w:p>
    <w:p w14:paraId="3A0B42D3" w14:textId="360D15BA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&lt;/div&gt;</w:t>
      </w:r>
    </w:p>
    <w:p w14:paraId="22A222BB" w14:textId="00117D94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)</w:t>
      </w:r>
    </w:p>
    <w:p w14:paraId="56219BAB" w14:textId="16BDC0DB" w:rsidR="00BC2081" w:rsidRDefault="00BC2081" w:rsidP="00BC2081">
      <w:pPr>
        <w:ind w:left="360"/>
        <w:rPr>
          <w:sz w:val="28"/>
          <w:lang w:val="en-US"/>
        </w:rPr>
      </w:pPr>
      <w:r>
        <w:rPr>
          <w:sz w:val="28"/>
          <w:lang w:val="en-US"/>
        </w:rPr>
        <w:lastRenderedPageBreak/>
        <w:t>}</w:t>
      </w:r>
    </w:p>
    <w:p w14:paraId="4AFF727F" w14:textId="14D28F3C" w:rsidR="00162CDB" w:rsidRDefault="00162CDB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--------------------------------------4/09/2024------------------------------------------------</w:t>
      </w:r>
    </w:p>
    <w:p w14:paraId="1EAD8817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*</w:t>
      </w:r>
      <w:proofErr w:type="spellStart"/>
      <w:r w:rsidRPr="00234A3B">
        <w:rPr>
          <w:b/>
          <w:bCs/>
          <w:sz w:val="28"/>
        </w:rPr>
        <w:t>useState</w:t>
      </w:r>
      <w:proofErr w:type="spellEnd"/>
    </w:p>
    <w:p w14:paraId="024A9421" w14:textId="4E3F0EFC" w:rsidR="00234A3B" w:rsidRDefault="005A1A6D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 xml:space="preserve">- </w:t>
      </w:r>
      <w:proofErr w:type="spellStart"/>
      <w:r>
        <w:rPr>
          <w:b/>
          <w:bCs/>
          <w:sz w:val="28"/>
        </w:rPr>
        <w:t>useState</w:t>
      </w:r>
      <w:proofErr w:type="spellEnd"/>
      <w:r>
        <w:rPr>
          <w:b/>
          <w:bCs/>
          <w:sz w:val="28"/>
        </w:rPr>
        <w:t xml:space="preserve"> is consider as private access specifier</w:t>
      </w:r>
    </w:p>
    <w:p w14:paraId="71EEE8BE" w14:textId="77777777" w:rsidR="005A1A6D" w:rsidRPr="00234A3B" w:rsidRDefault="005A1A6D" w:rsidP="00234A3B">
      <w:pPr>
        <w:ind w:left="360"/>
        <w:rPr>
          <w:b/>
          <w:bCs/>
          <w:sz w:val="28"/>
        </w:rPr>
      </w:pPr>
    </w:p>
    <w:p w14:paraId="02216B31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import </w:t>
      </w:r>
      <w:proofErr w:type="gramStart"/>
      <w:r w:rsidRPr="00234A3B">
        <w:rPr>
          <w:b/>
          <w:bCs/>
          <w:sz w:val="28"/>
        </w:rPr>
        <w:t>React,{</w:t>
      </w:r>
      <w:proofErr w:type="spellStart"/>
      <w:proofErr w:type="gramEnd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} from 'react'</w:t>
      </w:r>
    </w:p>
    <w:p w14:paraId="5719E8EE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1809D0CB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function </w:t>
      </w:r>
      <w:proofErr w:type="spellStart"/>
      <w:proofErr w:type="gramStart"/>
      <w:r w:rsidRPr="00234A3B">
        <w:rPr>
          <w:b/>
          <w:bCs/>
          <w:sz w:val="28"/>
        </w:rPr>
        <w:t>StateInReact</w:t>
      </w:r>
      <w:proofErr w:type="spellEnd"/>
      <w:r w:rsidRPr="00234A3B">
        <w:rPr>
          <w:b/>
          <w:bCs/>
          <w:sz w:val="28"/>
        </w:rPr>
        <w:t>(</w:t>
      </w:r>
      <w:proofErr w:type="gramEnd"/>
      <w:r w:rsidRPr="00234A3B">
        <w:rPr>
          <w:b/>
          <w:bCs/>
          <w:sz w:val="28"/>
        </w:rPr>
        <w:t>){</w:t>
      </w:r>
    </w:p>
    <w:p w14:paraId="4B9BC1E1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// </w:t>
      </w:r>
      <w:proofErr w:type="spellStart"/>
      <w:r w:rsidRPr="00234A3B">
        <w:rPr>
          <w:b/>
          <w:bCs/>
          <w:sz w:val="28"/>
        </w:rPr>
        <w:t>const</w:t>
      </w:r>
      <w:proofErr w:type="spellEnd"/>
      <w:r w:rsidRPr="00234A3B">
        <w:rPr>
          <w:b/>
          <w:bCs/>
          <w:sz w:val="28"/>
        </w:rPr>
        <w:t>[</w:t>
      </w:r>
      <w:proofErr w:type="spellStart"/>
      <w:proofErr w:type="gramStart"/>
      <w:r w:rsidRPr="00234A3B">
        <w:rPr>
          <w:b/>
          <w:bCs/>
          <w:sz w:val="28"/>
        </w:rPr>
        <w:t>currentVal,updatedVal</w:t>
      </w:r>
      <w:proofErr w:type="spellEnd"/>
      <w:proofErr w:type="gramEnd"/>
      <w:r w:rsidRPr="00234A3B">
        <w:rPr>
          <w:b/>
          <w:bCs/>
          <w:sz w:val="28"/>
        </w:rPr>
        <w:t xml:space="preserve">] = </w:t>
      </w:r>
      <w:proofErr w:type="spellStart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(</w:t>
      </w:r>
      <w:proofErr w:type="spellStart"/>
      <w:r w:rsidRPr="00234A3B">
        <w:rPr>
          <w:b/>
          <w:bCs/>
          <w:sz w:val="28"/>
        </w:rPr>
        <w:t>initialVal</w:t>
      </w:r>
      <w:proofErr w:type="spellEnd"/>
      <w:r w:rsidRPr="00234A3B">
        <w:rPr>
          <w:b/>
          <w:bCs/>
          <w:sz w:val="28"/>
        </w:rPr>
        <w:t>);</w:t>
      </w:r>
    </w:p>
    <w:p w14:paraId="3169AF2E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</w:t>
      </w:r>
      <w:proofErr w:type="spellStart"/>
      <w:r w:rsidRPr="00234A3B">
        <w:rPr>
          <w:b/>
          <w:bCs/>
          <w:sz w:val="28"/>
        </w:rPr>
        <w:t>const</w:t>
      </w:r>
      <w:proofErr w:type="spellEnd"/>
      <w:r w:rsidRPr="00234A3B">
        <w:rPr>
          <w:b/>
          <w:bCs/>
          <w:sz w:val="28"/>
        </w:rPr>
        <w:t>[</w:t>
      </w:r>
      <w:proofErr w:type="spellStart"/>
      <w:proofErr w:type="gramStart"/>
      <w:r w:rsidRPr="00234A3B">
        <w:rPr>
          <w:b/>
          <w:bCs/>
          <w:sz w:val="28"/>
        </w:rPr>
        <w:t>count,setCount</w:t>
      </w:r>
      <w:proofErr w:type="spellEnd"/>
      <w:proofErr w:type="gramEnd"/>
      <w:r w:rsidRPr="00234A3B">
        <w:rPr>
          <w:b/>
          <w:bCs/>
          <w:sz w:val="28"/>
        </w:rPr>
        <w:t xml:space="preserve">] = </w:t>
      </w:r>
      <w:proofErr w:type="spellStart"/>
      <w:r w:rsidRPr="00234A3B">
        <w:rPr>
          <w:b/>
          <w:bCs/>
          <w:sz w:val="28"/>
        </w:rPr>
        <w:t>useState</w:t>
      </w:r>
      <w:proofErr w:type="spellEnd"/>
      <w:r w:rsidRPr="00234A3B">
        <w:rPr>
          <w:b/>
          <w:bCs/>
          <w:sz w:val="28"/>
        </w:rPr>
        <w:t>(1);</w:t>
      </w:r>
    </w:p>
    <w:p w14:paraId="3E723467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3E513234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</w:t>
      </w:r>
      <w:proofErr w:type="gramStart"/>
      <w:r w:rsidRPr="00234A3B">
        <w:rPr>
          <w:b/>
          <w:bCs/>
          <w:sz w:val="28"/>
        </w:rPr>
        <w:t>return(</w:t>
      </w:r>
      <w:proofErr w:type="gramEnd"/>
    </w:p>
    <w:p w14:paraId="4BFFC61D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&lt;div&gt;</w:t>
      </w:r>
    </w:p>
    <w:p w14:paraId="2E601C7B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    &lt;h1&gt;Current value is: {count}&lt;/h1&gt;</w:t>
      </w:r>
    </w:p>
    <w:p w14:paraId="38315B46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            &lt;button </w:t>
      </w:r>
      <w:proofErr w:type="spellStart"/>
      <w:r w:rsidRPr="00234A3B">
        <w:rPr>
          <w:b/>
          <w:bCs/>
          <w:sz w:val="28"/>
        </w:rPr>
        <w:t>onClick</w:t>
      </w:r>
      <w:proofErr w:type="spellEnd"/>
      <w:r w:rsidRPr="00234A3B">
        <w:rPr>
          <w:b/>
          <w:bCs/>
          <w:sz w:val="28"/>
        </w:rPr>
        <w:t>={</w:t>
      </w:r>
      <w:proofErr w:type="gramStart"/>
      <w:r w:rsidRPr="00234A3B">
        <w:rPr>
          <w:b/>
          <w:bCs/>
          <w:sz w:val="28"/>
        </w:rPr>
        <w:t>()=</w:t>
      </w:r>
      <w:proofErr w:type="gramEnd"/>
      <w:r w:rsidRPr="00234A3B">
        <w:rPr>
          <w:b/>
          <w:bCs/>
          <w:sz w:val="28"/>
        </w:rPr>
        <w:t>&gt;</w:t>
      </w:r>
      <w:proofErr w:type="spellStart"/>
      <w:r w:rsidRPr="00234A3B">
        <w:rPr>
          <w:b/>
          <w:bCs/>
          <w:sz w:val="28"/>
        </w:rPr>
        <w:t>setCount</w:t>
      </w:r>
      <w:proofErr w:type="spellEnd"/>
      <w:r w:rsidRPr="00234A3B">
        <w:rPr>
          <w:b/>
          <w:bCs/>
          <w:sz w:val="28"/>
        </w:rPr>
        <w:t>(count+1)}&gt;Change Values&lt;/button&gt;</w:t>
      </w:r>
    </w:p>
    <w:p w14:paraId="588755EF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    &lt;/div&gt;</w:t>
      </w:r>
    </w:p>
    <w:p w14:paraId="5AF892EE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    )</w:t>
      </w:r>
    </w:p>
    <w:p w14:paraId="0D299DE3" w14:textId="77777777" w:rsidR="00234A3B" w:rsidRP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>}</w:t>
      </w:r>
    </w:p>
    <w:p w14:paraId="109AD6BF" w14:textId="77777777" w:rsidR="00234A3B" w:rsidRPr="00234A3B" w:rsidRDefault="00234A3B" w:rsidP="00234A3B">
      <w:pPr>
        <w:ind w:left="360"/>
        <w:rPr>
          <w:b/>
          <w:bCs/>
          <w:sz w:val="28"/>
        </w:rPr>
      </w:pPr>
    </w:p>
    <w:p w14:paraId="1F2D2997" w14:textId="77777777" w:rsidR="00234A3B" w:rsidRDefault="00234A3B" w:rsidP="00234A3B">
      <w:pPr>
        <w:ind w:left="360"/>
        <w:rPr>
          <w:b/>
          <w:bCs/>
          <w:sz w:val="28"/>
        </w:rPr>
      </w:pPr>
      <w:r w:rsidRPr="00234A3B">
        <w:rPr>
          <w:b/>
          <w:bCs/>
          <w:sz w:val="28"/>
        </w:rPr>
        <w:t xml:space="preserve">export default </w:t>
      </w:r>
      <w:proofErr w:type="spellStart"/>
      <w:r w:rsidRPr="00234A3B">
        <w:rPr>
          <w:b/>
          <w:bCs/>
          <w:sz w:val="28"/>
        </w:rPr>
        <w:t>StateInReact</w:t>
      </w:r>
      <w:proofErr w:type="spellEnd"/>
      <w:r w:rsidRPr="00234A3B">
        <w:rPr>
          <w:b/>
          <w:bCs/>
          <w:sz w:val="28"/>
        </w:rPr>
        <w:t>;</w:t>
      </w:r>
    </w:p>
    <w:p w14:paraId="56018899" w14:textId="77777777" w:rsidR="00185E99" w:rsidRDefault="00185E99" w:rsidP="00234A3B">
      <w:pPr>
        <w:ind w:left="360"/>
        <w:rPr>
          <w:b/>
          <w:bCs/>
          <w:sz w:val="28"/>
        </w:rPr>
      </w:pPr>
    </w:p>
    <w:p w14:paraId="6ADFAA43" w14:textId="6D66AFCA" w:rsidR="00185E99" w:rsidRDefault="00185E99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-----------------------------------------------6/09/2024---------------------------------------</w:t>
      </w:r>
    </w:p>
    <w:p w14:paraId="2C5BDF46" w14:textId="39A2BAD2" w:rsidR="00185E99" w:rsidRDefault="00185E99" w:rsidP="00234A3B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>For implementing react-bootstrap:</w:t>
      </w:r>
    </w:p>
    <w:p w14:paraId="09E9147E" w14:textId="65F6524D" w:rsidR="00185E99" w:rsidRPr="00185E99" w:rsidRDefault="00185E99" w:rsidP="00185E99">
      <w:pPr>
        <w:ind w:left="360"/>
        <w:rPr>
          <w:b/>
          <w:bCs/>
          <w:sz w:val="28"/>
        </w:rPr>
      </w:pPr>
      <w:r>
        <w:rPr>
          <w:b/>
          <w:bCs/>
          <w:sz w:val="28"/>
        </w:rPr>
        <w:t xml:space="preserve">In </w:t>
      </w:r>
      <w:proofErr w:type="spellStart"/>
      <w:r>
        <w:rPr>
          <w:b/>
          <w:bCs/>
          <w:sz w:val="28"/>
        </w:rPr>
        <w:t>vsCode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cmd</w:t>
      </w:r>
      <w:proofErr w:type="spellEnd"/>
      <w:r>
        <w:rPr>
          <w:b/>
          <w:bCs/>
          <w:sz w:val="28"/>
        </w:rPr>
        <w:t xml:space="preserve"> type: </w:t>
      </w:r>
      <w:proofErr w:type="spellStart"/>
      <w:r>
        <w:rPr>
          <w:b/>
          <w:bCs/>
          <w:sz w:val="28"/>
        </w:rPr>
        <w:t>npm</w:t>
      </w:r>
      <w:proofErr w:type="spellEnd"/>
      <w:r>
        <w:rPr>
          <w:b/>
          <w:bCs/>
          <w:sz w:val="28"/>
        </w:rPr>
        <w:t xml:space="preserve"> install react-bootstrap bootstrap-&gt;</w:t>
      </w:r>
      <w:r w:rsidRPr="00185E99">
        <w:rPr>
          <w:b/>
          <w:bCs/>
          <w:i/>
          <w:iCs/>
          <w:sz w:val="28"/>
        </w:rPr>
        <w:t>import</w:t>
      </w:r>
      <w:r w:rsidRPr="00185E99">
        <w:rPr>
          <w:b/>
          <w:bCs/>
          <w:sz w:val="28"/>
        </w:rPr>
        <w:t xml:space="preserve"> 'bootstrap/</w:t>
      </w:r>
      <w:proofErr w:type="spellStart"/>
      <w:r w:rsidRPr="00185E99">
        <w:rPr>
          <w:b/>
          <w:bCs/>
          <w:sz w:val="28"/>
        </w:rPr>
        <w:t>dist</w:t>
      </w:r>
      <w:proofErr w:type="spellEnd"/>
      <w:r w:rsidRPr="00185E99">
        <w:rPr>
          <w:b/>
          <w:bCs/>
          <w:sz w:val="28"/>
        </w:rPr>
        <w:t>/</w:t>
      </w:r>
      <w:proofErr w:type="spellStart"/>
      <w:r w:rsidRPr="00185E99">
        <w:rPr>
          <w:b/>
          <w:bCs/>
          <w:sz w:val="28"/>
        </w:rPr>
        <w:t>css</w:t>
      </w:r>
      <w:proofErr w:type="spellEnd"/>
      <w:r w:rsidRPr="00185E99">
        <w:rPr>
          <w:b/>
          <w:bCs/>
          <w:sz w:val="28"/>
        </w:rPr>
        <w:t>/bootstrap.min.css';</w:t>
      </w:r>
      <w:r>
        <w:rPr>
          <w:b/>
          <w:bCs/>
          <w:sz w:val="28"/>
        </w:rPr>
        <w:t xml:space="preserve"> paste it in </w:t>
      </w:r>
      <w:proofErr w:type="spellStart"/>
      <w:r>
        <w:rPr>
          <w:b/>
          <w:bCs/>
          <w:sz w:val="28"/>
        </w:rPr>
        <w:t>src</w:t>
      </w:r>
      <w:proofErr w:type="spellEnd"/>
      <w:r>
        <w:rPr>
          <w:b/>
          <w:bCs/>
          <w:sz w:val="28"/>
        </w:rPr>
        <w:t>/Index.js</w:t>
      </w:r>
      <w:r w:rsidRPr="00185E99">
        <w:rPr>
          <w:b/>
          <w:bCs/>
          <w:sz w:val="28"/>
        </w:rPr>
        <w:br/>
      </w:r>
    </w:p>
    <w:p w14:paraId="3545DC00" w14:textId="4DC3D7E6" w:rsidR="00185E99" w:rsidRPr="00234A3B" w:rsidRDefault="00185E99" w:rsidP="00234A3B">
      <w:pPr>
        <w:ind w:left="360"/>
        <w:rPr>
          <w:b/>
          <w:bCs/>
          <w:sz w:val="28"/>
        </w:rPr>
      </w:pPr>
    </w:p>
    <w:p w14:paraId="26443310" w14:textId="64F18113" w:rsidR="00087586" w:rsidRPr="001A5B56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*Tailwind CSS</w:t>
      </w:r>
    </w:p>
    <w:p w14:paraId="4E9364E3" w14:textId="2B236E42" w:rsidR="002604D0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 xml:space="preserve">Installation: </w:t>
      </w:r>
    </w:p>
    <w:p w14:paraId="6A30F9DB" w14:textId="7329E4CD" w:rsidR="002604D0" w:rsidRDefault="002604D0" w:rsidP="00BC2081">
      <w:pPr>
        <w:ind w:left="360"/>
        <w:rPr>
          <w:b/>
          <w:bCs/>
          <w:sz w:val="28"/>
        </w:rPr>
      </w:pPr>
      <w:r>
        <w:rPr>
          <w:b/>
          <w:bCs/>
          <w:sz w:val="28"/>
          <w:lang w:val="en-US"/>
        </w:rPr>
        <w:t xml:space="preserve">1) </w:t>
      </w:r>
      <w:proofErr w:type="spellStart"/>
      <w:r w:rsidRPr="002604D0">
        <w:rPr>
          <w:b/>
          <w:bCs/>
          <w:sz w:val="28"/>
        </w:rPr>
        <w:t>npm</w:t>
      </w:r>
      <w:proofErr w:type="spellEnd"/>
      <w:r w:rsidRPr="002604D0">
        <w:rPr>
          <w:b/>
          <w:bCs/>
          <w:sz w:val="28"/>
        </w:rPr>
        <w:t xml:space="preserve"> install -D </w:t>
      </w:r>
      <w:proofErr w:type="spellStart"/>
      <w:proofErr w:type="gramStart"/>
      <w:r w:rsidRPr="002604D0">
        <w:rPr>
          <w:b/>
          <w:bCs/>
          <w:sz w:val="28"/>
        </w:rPr>
        <w:t>tailwindcss</w:t>
      </w:r>
      <w:proofErr w:type="spellEnd"/>
      <w:r>
        <w:rPr>
          <w:b/>
          <w:bCs/>
          <w:sz w:val="28"/>
        </w:rPr>
        <w:t xml:space="preserve">  ,</w:t>
      </w:r>
      <w:proofErr w:type="gramEnd"/>
      <w:r>
        <w:rPr>
          <w:b/>
          <w:bCs/>
          <w:sz w:val="28"/>
        </w:rPr>
        <w:t xml:space="preserve">  </w:t>
      </w:r>
      <w:proofErr w:type="spellStart"/>
      <w:r w:rsidRPr="002604D0">
        <w:rPr>
          <w:b/>
          <w:bCs/>
          <w:sz w:val="28"/>
        </w:rPr>
        <w:t>npx</w:t>
      </w:r>
      <w:proofErr w:type="spellEnd"/>
      <w:r w:rsidRPr="002604D0">
        <w:rPr>
          <w:b/>
          <w:bCs/>
          <w:sz w:val="28"/>
        </w:rPr>
        <w:t xml:space="preserve"> </w:t>
      </w:r>
      <w:proofErr w:type="spellStart"/>
      <w:r w:rsidRPr="002604D0">
        <w:rPr>
          <w:b/>
          <w:bCs/>
          <w:sz w:val="28"/>
        </w:rPr>
        <w:t>tailwindcss</w:t>
      </w:r>
      <w:proofErr w:type="spellEnd"/>
      <w:r w:rsidRPr="002604D0">
        <w:rPr>
          <w:b/>
          <w:bCs/>
          <w:sz w:val="28"/>
        </w:rPr>
        <w:t xml:space="preserve"> </w:t>
      </w:r>
      <w:proofErr w:type="spellStart"/>
      <w:r w:rsidRPr="002604D0">
        <w:rPr>
          <w:b/>
          <w:bCs/>
          <w:sz w:val="28"/>
        </w:rPr>
        <w:t>init</w:t>
      </w:r>
      <w:proofErr w:type="spellEnd"/>
      <w:r>
        <w:rPr>
          <w:b/>
          <w:bCs/>
          <w:sz w:val="28"/>
        </w:rPr>
        <w:t xml:space="preserve"> (This will create tailwind.config.js)</w:t>
      </w:r>
    </w:p>
    <w:p w14:paraId="4ED50915" w14:textId="293B9119" w:rsidR="002604D0" w:rsidRPr="002604D0" w:rsidRDefault="002604D0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</w:rPr>
        <w:t xml:space="preserve">2) </w:t>
      </w:r>
    </w:p>
    <w:p w14:paraId="2B937B88" w14:textId="1D7966F3" w:rsidR="00162CDB" w:rsidRDefault="00BC4F44" w:rsidP="00BC2081">
      <w:pPr>
        <w:ind w:left="360"/>
        <w:rPr>
          <w:b/>
          <w:bCs/>
          <w:sz w:val="44"/>
          <w:szCs w:val="44"/>
          <w:lang w:val="en-US"/>
        </w:rPr>
      </w:pPr>
      <w:ins w:id="0" w:author="Microsoft Word" w:date="2024-09-18T15:51:00Z" w16du:dateUtc="2024-09-18T10:21:00Z">
        <w:r>
          <w:rPr>
            <w:b/>
            <w:bCs/>
            <w:sz w:val="44"/>
            <w:szCs w:val="44"/>
            <w:lang w:val="en-US"/>
          </w:rPr>
          <w:t xml:space="preserve">*Tailwind </w:t>
        </w:r>
        <w:proofErr w:type="spellStart"/>
        <w:r>
          <w:rPr>
            <w:b/>
            <w:bCs/>
            <w:sz w:val="44"/>
            <w:szCs w:val="44"/>
            <w:lang w:val="en-US"/>
          </w:rPr>
          <w:t>Css</w:t>
        </w:r>
      </w:ins>
      <w:proofErr w:type="spellEnd"/>
    </w:p>
    <w:p w14:paraId="732058F6" w14:textId="77777777" w:rsidR="00D61983" w:rsidRDefault="00BC4F44" w:rsidP="00BC2081">
      <w:pPr>
        <w:ind w:left="360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t>Installation:</w:t>
      </w:r>
    </w:p>
    <w:p w14:paraId="31AAAE9D" w14:textId="77777777" w:rsidR="00D61983" w:rsidRDefault="00BC4F44" w:rsidP="00BC2081">
      <w:pPr>
        <w:ind w:left="360"/>
        <w:rPr>
          <w:sz w:val="28"/>
        </w:rPr>
      </w:pPr>
      <w:r>
        <w:rPr>
          <w:b/>
          <w:bCs/>
          <w:sz w:val="28"/>
          <w:lang w:val="en-US"/>
        </w:rPr>
        <w:t xml:space="preserve"> </w:t>
      </w:r>
      <w:r>
        <w:rPr>
          <w:sz w:val="28"/>
          <w:lang w:val="en-US"/>
        </w:rPr>
        <w:t xml:space="preserve"> </w:t>
      </w:r>
      <w:r w:rsidR="00D61983">
        <w:rPr>
          <w:sz w:val="28"/>
          <w:lang w:val="en-US"/>
        </w:rPr>
        <w:t>1)</w:t>
      </w:r>
      <w:proofErr w:type="spellStart"/>
      <w:r w:rsidR="00D61983" w:rsidRPr="00D61983">
        <w:rPr>
          <w:sz w:val="28"/>
        </w:rPr>
        <w:t>npm</w:t>
      </w:r>
      <w:proofErr w:type="spellEnd"/>
      <w:r w:rsidR="00D61983" w:rsidRPr="00D61983">
        <w:rPr>
          <w:sz w:val="28"/>
        </w:rPr>
        <w:t xml:space="preserve"> install -D </w:t>
      </w:r>
      <w:proofErr w:type="spellStart"/>
      <w:r w:rsidR="00D61983" w:rsidRPr="00D61983">
        <w:rPr>
          <w:sz w:val="28"/>
        </w:rPr>
        <w:t>tailwindcss</w:t>
      </w:r>
      <w:proofErr w:type="spellEnd"/>
      <w:r w:rsidR="00D61983">
        <w:rPr>
          <w:sz w:val="28"/>
        </w:rPr>
        <w:t xml:space="preserve"> </w:t>
      </w:r>
    </w:p>
    <w:p w14:paraId="248121B4" w14:textId="13F38D93" w:rsidR="00BC4F44" w:rsidRDefault="00D61983" w:rsidP="00BC2081">
      <w:pPr>
        <w:ind w:left="360"/>
        <w:rPr>
          <w:sz w:val="28"/>
        </w:rPr>
      </w:pPr>
      <w:r>
        <w:rPr>
          <w:sz w:val="28"/>
        </w:rPr>
        <w:t xml:space="preserve">  2) </w:t>
      </w:r>
      <w:proofErr w:type="spellStart"/>
      <w:r w:rsidRPr="00D61983">
        <w:rPr>
          <w:sz w:val="28"/>
        </w:rPr>
        <w:t>npx</w:t>
      </w:r>
      <w:proofErr w:type="spellEnd"/>
      <w:r w:rsidRPr="00D61983">
        <w:rPr>
          <w:sz w:val="28"/>
        </w:rPr>
        <w:t xml:space="preserve"> </w:t>
      </w:r>
      <w:proofErr w:type="spellStart"/>
      <w:r w:rsidRPr="00D61983">
        <w:rPr>
          <w:sz w:val="28"/>
        </w:rPr>
        <w:t>tailwindcss</w:t>
      </w:r>
      <w:proofErr w:type="spellEnd"/>
      <w:r w:rsidRPr="00D61983">
        <w:rPr>
          <w:sz w:val="28"/>
        </w:rPr>
        <w:t xml:space="preserve"> </w:t>
      </w:r>
      <w:proofErr w:type="spellStart"/>
      <w:r w:rsidRPr="00D61983">
        <w:rPr>
          <w:sz w:val="28"/>
        </w:rPr>
        <w:t>init</w:t>
      </w:r>
      <w:proofErr w:type="spellEnd"/>
    </w:p>
    <w:p w14:paraId="6FFF9763" w14:textId="1EB2F9F4" w:rsidR="00D61983" w:rsidRDefault="00D61983" w:rsidP="00D61983">
      <w:pPr>
        <w:ind w:left="360"/>
        <w:rPr>
          <w:sz w:val="28"/>
        </w:rPr>
      </w:pPr>
      <w:r>
        <w:rPr>
          <w:sz w:val="28"/>
        </w:rPr>
        <w:t xml:space="preserve">  3) in tailwind.config.js add </w:t>
      </w:r>
      <w:r w:rsidRPr="00D61983">
        <w:rPr>
          <w:sz w:val="28"/>
        </w:rPr>
        <w:t xml:space="preserve">  </w:t>
      </w:r>
      <w:proofErr w:type="gramStart"/>
      <w:r w:rsidRPr="00D61983">
        <w:rPr>
          <w:sz w:val="28"/>
        </w:rPr>
        <w:t>"./</w:t>
      </w:r>
      <w:proofErr w:type="spellStart"/>
      <w:proofErr w:type="gramEnd"/>
      <w:r w:rsidRPr="00D61983">
        <w:rPr>
          <w:sz w:val="28"/>
        </w:rPr>
        <w:t>src</w:t>
      </w:r>
      <w:proofErr w:type="spellEnd"/>
      <w:r w:rsidRPr="00D61983">
        <w:rPr>
          <w:sz w:val="28"/>
        </w:rPr>
        <w:t>/**/*.{</w:t>
      </w:r>
      <w:proofErr w:type="spellStart"/>
      <w:r w:rsidRPr="00D61983">
        <w:rPr>
          <w:sz w:val="28"/>
        </w:rPr>
        <w:t>html,js</w:t>
      </w:r>
      <w:proofErr w:type="spellEnd"/>
      <w:r w:rsidRPr="00D61983">
        <w:rPr>
          <w:sz w:val="28"/>
        </w:rPr>
        <w:t>}"</w:t>
      </w:r>
      <w:r>
        <w:rPr>
          <w:sz w:val="28"/>
        </w:rPr>
        <w:t xml:space="preserve">  inside content [ ],</w:t>
      </w:r>
    </w:p>
    <w:p w14:paraId="117B556E" w14:textId="70B40FA0" w:rsidR="00781734" w:rsidRDefault="00D61983" w:rsidP="00D61983">
      <w:pPr>
        <w:ind w:left="360"/>
        <w:rPr>
          <w:sz w:val="28"/>
        </w:rPr>
      </w:pPr>
      <w:r>
        <w:rPr>
          <w:sz w:val="28"/>
        </w:rPr>
        <w:t xml:space="preserve">  4)</w:t>
      </w:r>
      <w:r w:rsidR="00781734">
        <w:rPr>
          <w:sz w:val="28"/>
        </w:rPr>
        <w:t xml:space="preserve"> paste this in index.js</w:t>
      </w:r>
    </w:p>
    <w:p w14:paraId="10517AA5" w14:textId="74A5A36C" w:rsidR="00D61983" w:rsidRPr="00D61983" w:rsidRDefault="00D61983" w:rsidP="00D61983">
      <w:pPr>
        <w:ind w:left="360"/>
        <w:rPr>
          <w:sz w:val="28"/>
        </w:rPr>
      </w:pPr>
      <w:r>
        <w:rPr>
          <w:sz w:val="28"/>
        </w:rPr>
        <w:t xml:space="preserve"> </w:t>
      </w:r>
      <w:r w:rsidRPr="00D61983">
        <w:rPr>
          <w:sz w:val="28"/>
        </w:rPr>
        <w:t>@tailwind base;</w:t>
      </w:r>
    </w:p>
    <w:p w14:paraId="20DAB8C0" w14:textId="77777777" w:rsidR="00D61983" w:rsidRPr="00D61983" w:rsidRDefault="00D61983" w:rsidP="00D61983">
      <w:pPr>
        <w:ind w:left="360"/>
        <w:rPr>
          <w:sz w:val="28"/>
        </w:rPr>
      </w:pPr>
      <w:r w:rsidRPr="00D61983">
        <w:rPr>
          <w:sz w:val="28"/>
        </w:rPr>
        <w:t>@tailwind components;</w:t>
      </w:r>
    </w:p>
    <w:p w14:paraId="53C1F385" w14:textId="01EE690F" w:rsidR="00D61983" w:rsidRDefault="00D61983" w:rsidP="00D61983">
      <w:pPr>
        <w:ind w:left="360"/>
        <w:rPr>
          <w:sz w:val="28"/>
        </w:rPr>
      </w:pPr>
      <w:r w:rsidRPr="00D61983">
        <w:rPr>
          <w:sz w:val="28"/>
        </w:rPr>
        <w:t>@tailwind utilities;</w:t>
      </w:r>
    </w:p>
    <w:p w14:paraId="3EC05C67" w14:textId="77777777" w:rsidR="00781734" w:rsidRPr="00D61983" w:rsidRDefault="00781734" w:rsidP="00D61983">
      <w:pPr>
        <w:ind w:left="360"/>
        <w:rPr>
          <w:sz w:val="28"/>
        </w:rPr>
      </w:pPr>
    </w:p>
    <w:p w14:paraId="42C864E6" w14:textId="12570E1F" w:rsidR="00BC2081" w:rsidRDefault="00D61983" w:rsidP="00586B31">
      <w:pPr>
        <w:ind w:left="360"/>
        <w:rPr>
          <w:sz w:val="28"/>
          <w:lang w:val="en-US"/>
        </w:rPr>
      </w:pPr>
      <w:r>
        <w:rPr>
          <w:sz w:val="28"/>
        </w:rPr>
        <w:t xml:space="preserve"> </w:t>
      </w:r>
    </w:p>
    <w:p w14:paraId="24D69090" w14:textId="1534206F" w:rsidR="00586B31" w:rsidRDefault="00586B31" w:rsidP="00586B3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--------------------------------------------</w:t>
      </w:r>
      <w:r w:rsidR="008A3C9E">
        <w:rPr>
          <w:sz w:val="28"/>
          <w:lang w:val="en-US"/>
        </w:rPr>
        <w:t>19/09/2024-----------------------------------------</w:t>
      </w:r>
    </w:p>
    <w:p w14:paraId="408B48C8" w14:textId="22758548" w:rsidR="005673D7" w:rsidRDefault="005673D7" w:rsidP="001D1E21">
      <w:pPr>
        <w:ind w:left="360"/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Hooks</w:t>
      </w:r>
    </w:p>
    <w:p w14:paraId="7EBCEB79" w14:textId="4A2AFB49" w:rsidR="001D1E21" w:rsidRDefault="001D1E21" w:rsidP="001D1E21">
      <w:pPr>
        <w:ind w:left="360"/>
        <w:rPr>
          <w:sz w:val="28"/>
          <w:lang w:val="en-US"/>
        </w:rPr>
      </w:pPr>
      <w:r>
        <w:rPr>
          <w:sz w:val="28"/>
          <w:lang w:val="en-US"/>
        </w:rPr>
        <w:t>Why hook?</w:t>
      </w:r>
    </w:p>
    <w:p w14:paraId="3907F63B" w14:textId="19576937" w:rsidR="001D1E21" w:rsidRDefault="001D1E21" w:rsidP="001D1E21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  <w:lang w:val="en-US"/>
        </w:rPr>
        <w:t xml:space="preserve">React hooks make component development easier while also improving readability and organization. </w:t>
      </w:r>
      <w:r w:rsidR="00197672">
        <w:rPr>
          <w:sz w:val="28"/>
          <w:lang w:val="en-US"/>
        </w:rPr>
        <w:t xml:space="preserve">They allow for code </w:t>
      </w:r>
      <w:proofErr w:type="gramStart"/>
      <w:r w:rsidR="00197672">
        <w:rPr>
          <w:sz w:val="28"/>
          <w:lang w:val="en-US"/>
        </w:rPr>
        <w:t>reuse ,</w:t>
      </w:r>
      <w:proofErr w:type="gramEnd"/>
      <w:r w:rsidR="00197672">
        <w:rPr>
          <w:sz w:val="28"/>
          <w:lang w:val="en-US"/>
        </w:rPr>
        <w:t xml:space="preserve"> improve performance, and are </w:t>
      </w:r>
      <w:r w:rsidR="006F3B42">
        <w:rPr>
          <w:sz w:val="28"/>
          <w:lang w:val="en-US"/>
        </w:rPr>
        <w:t>c</w:t>
      </w:r>
      <w:r w:rsidR="00197672">
        <w:rPr>
          <w:sz w:val="28"/>
          <w:lang w:val="en-US"/>
        </w:rPr>
        <w:t xml:space="preserve">ompatible with functional </w:t>
      </w:r>
      <w:r w:rsidR="00744B85">
        <w:rPr>
          <w:sz w:val="28"/>
          <w:lang w:val="en-US"/>
        </w:rPr>
        <w:t>programming.</w:t>
      </w:r>
    </w:p>
    <w:p w14:paraId="0861E106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2A89BF4B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1A6DE8D4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135C5FE9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56DE1CF1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54321E67" w14:textId="77777777" w:rsidR="00D61B6F" w:rsidRDefault="00D61B6F" w:rsidP="00D61B6F">
      <w:pPr>
        <w:pStyle w:val="ListParagraph"/>
        <w:rPr>
          <w:sz w:val="28"/>
          <w:lang w:val="en-US"/>
        </w:rPr>
      </w:pPr>
    </w:p>
    <w:p w14:paraId="2D349134" w14:textId="2066B7E7" w:rsidR="00D61B6F" w:rsidRPr="00D61B6F" w:rsidRDefault="00D61B6F" w:rsidP="00D61B6F">
      <w:pPr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---------</w:t>
      </w:r>
      <w:r w:rsidRPr="00D61B6F">
        <w:rPr>
          <w:b/>
          <w:bCs/>
          <w:sz w:val="28"/>
          <w:lang w:val="en-US"/>
        </w:rPr>
        <w:t>----------------------------------27/09/2024----------------------------------------------</w:t>
      </w:r>
    </w:p>
    <w:p w14:paraId="13CAC23B" w14:textId="13C2A1C0" w:rsidR="00D61B6F" w:rsidRDefault="00D61B6F" w:rsidP="00D61B6F">
      <w:pPr>
        <w:rPr>
          <w:sz w:val="28"/>
          <w:lang w:val="en-US"/>
        </w:rPr>
      </w:pPr>
      <w:r>
        <w:rPr>
          <w:b/>
          <w:bCs/>
          <w:sz w:val="28"/>
          <w:lang w:val="en-US"/>
        </w:rPr>
        <w:t xml:space="preserve">Router installation: </w:t>
      </w:r>
    </w:p>
    <w:p w14:paraId="78089B5D" w14:textId="630779C0" w:rsidR="00D61B6F" w:rsidRDefault="00E14970" w:rsidP="00D61B6F">
      <w:pPr>
        <w:rPr>
          <w:sz w:val="28"/>
        </w:rPr>
      </w:pPr>
      <w:r>
        <w:rPr>
          <w:sz w:val="28"/>
          <w:lang w:val="en-US"/>
        </w:rPr>
        <w:t>-</w:t>
      </w:r>
      <w:r w:rsidRPr="00E14970">
        <w:rPr>
          <w:rFonts w:ascii="Source Code Pro" w:hAnsi="Source Code Pro"/>
          <w:color w:val="434343"/>
          <w:sz w:val="21"/>
          <w:szCs w:val="21"/>
          <w:shd w:val="clear" w:color="auto" w:fill="FFFFFF"/>
        </w:rPr>
        <w:t xml:space="preserve"> </w:t>
      </w:r>
      <w:r>
        <w:rPr>
          <w:rFonts w:ascii="Source Code Pro" w:hAnsi="Source Code Pro"/>
          <w:color w:val="434343"/>
          <w:sz w:val="21"/>
          <w:szCs w:val="21"/>
          <w:shd w:val="clear" w:color="auto" w:fill="FFFFFF"/>
        </w:rPr>
        <w:t>“</w:t>
      </w:r>
      <w:proofErr w:type="spellStart"/>
      <w:r w:rsidRPr="00E14970">
        <w:rPr>
          <w:sz w:val="28"/>
        </w:rPr>
        <w:t>npm</w:t>
      </w:r>
      <w:proofErr w:type="spellEnd"/>
      <w:r w:rsidRPr="00E14970">
        <w:rPr>
          <w:sz w:val="28"/>
        </w:rPr>
        <w:t xml:space="preserve"> install react-router-dom</w:t>
      </w:r>
      <w:r>
        <w:rPr>
          <w:sz w:val="28"/>
        </w:rPr>
        <w:t xml:space="preserve">@6” type in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</w:t>
      </w:r>
    </w:p>
    <w:p w14:paraId="740AA60A" w14:textId="72F5E22D" w:rsidR="000A1D14" w:rsidRDefault="000A1D14" w:rsidP="00D61B6F">
      <w:pPr>
        <w:rPr>
          <w:sz w:val="28"/>
        </w:rPr>
      </w:pPr>
      <w:r>
        <w:rPr>
          <w:sz w:val="28"/>
        </w:rPr>
        <w:t>-  in index.js replace &lt;</w:t>
      </w:r>
      <w:proofErr w:type="spellStart"/>
      <w:r>
        <w:rPr>
          <w:sz w:val="28"/>
        </w:rPr>
        <w:t>React.StringMode</w:t>
      </w:r>
      <w:proofErr w:type="spellEnd"/>
      <w:r>
        <w:rPr>
          <w:sz w:val="28"/>
        </w:rPr>
        <w:t>&gt;&lt;/</w:t>
      </w:r>
      <w:proofErr w:type="spellStart"/>
      <w:r>
        <w:rPr>
          <w:sz w:val="28"/>
        </w:rPr>
        <w:t>React.StringMode</w:t>
      </w:r>
      <w:proofErr w:type="spellEnd"/>
      <w:r>
        <w:rPr>
          <w:sz w:val="28"/>
        </w:rPr>
        <w:t>&gt; with &lt;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>&gt;&lt;/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>&gt;</w:t>
      </w:r>
    </w:p>
    <w:p w14:paraId="30D61EE4" w14:textId="77777777" w:rsidR="00A41A1C" w:rsidRDefault="00A41A1C" w:rsidP="00A41A1C">
      <w:pPr>
        <w:rPr>
          <w:sz w:val="28"/>
        </w:rPr>
      </w:pPr>
      <w:r>
        <w:rPr>
          <w:sz w:val="28"/>
        </w:rPr>
        <w:t xml:space="preserve">- </w:t>
      </w:r>
      <w:r w:rsidRPr="00A41A1C">
        <w:rPr>
          <w:sz w:val="28"/>
        </w:rPr>
        <w:t>import {</w:t>
      </w:r>
      <w:proofErr w:type="spellStart"/>
      <w:r w:rsidRPr="00A41A1C">
        <w:rPr>
          <w:sz w:val="28"/>
        </w:rPr>
        <w:t>BrowserRouter</w:t>
      </w:r>
      <w:proofErr w:type="spellEnd"/>
      <w:r w:rsidRPr="00A41A1C">
        <w:rPr>
          <w:sz w:val="28"/>
        </w:rPr>
        <w:t>} from 'react-router-</w:t>
      </w:r>
      <w:proofErr w:type="spellStart"/>
      <w:r w:rsidRPr="00A41A1C">
        <w:rPr>
          <w:sz w:val="28"/>
        </w:rPr>
        <w:t>dom</w:t>
      </w:r>
      <w:proofErr w:type="spellEnd"/>
      <w:r w:rsidRPr="00A41A1C">
        <w:rPr>
          <w:sz w:val="28"/>
        </w:rPr>
        <w:t>'</w:t>
      </w:r>
    </w:p>
    <w:p w14:paraId="0A027E7A" w14:textId="77777777" w:rsidR="00C635C1" w:rsidRDefault="00C635C1" w:rsidP="00A41A1C">
      <w:pPr>
        <w:rPr>
          <w:sz w:val="28"/>
        </w:rPr>
      </w:pPr>
    </w:p>
    <w:p w14:paraId="432546BB" w14:textId="4FE04ABC" w:rsidR="00C635C1" w:rsidRDefault="00C635C1" w:rsidP="00A41A1C">
      <w:pPr>
        <w:rPr>
          <w:b/>
          <w:bCs/>
          <w:sz w:val="28"/>
        </w:rPr>
      </w:pPr>
      <w:r>
        <w:rPr>
          <w:b/>
          <w:bCs/>
          <w:sz w:val="28"/>
        </w:rPr>
        <w:t>---------------------------------------------29/09/2024--------------------------------------------</w:t>
      </w:r>
    </w:p>
    <w:p w14:paraId="13DB756A" w14:textId="6DF7539D" w:rsidR="00C635C1" w:rsidRPr="00C635C1" w:rsidRDefault="00C635C1" w:rsidP="00A41A1C">
      <w:pPr>
        <w:rPr>
          <w:sz w:val="28"/>
        </w:rPr>
      </w:pPr>
      <w:proofErr w:type="spellStart"/>
      <w:proofErr w:type="gramStart"/>
      <w:r>
        <w:rPr>
          <w:sz w:val="28"/>
        </w:rPr>
        <w:t>BrowserRouter</w:t>
      </w:r>
      <w:proofErr w:type="spellEnd"/>
      <w:r>
        <w:rPr>
          <w:sz w:val="28"/>
        </w:rPr>
        <w:t xml:space="preserve"> :</w:t>
      </w:r>
      <w:proofErr w:type="gramEnd"/>
      <w:r>
        <w:rPr>
          <w:sz w:val="28"/>
        </w:rPr>
        <w:t xml:space="preserve"> stores HTML Api’s for that particular session like storing cache (</w:t>
      </w:r>
      <w:proofErr w:type="spellStart"/>
      <w:r>
        <w:rPr>
          <w:sz w:val="28"/>
        </w:rPr>
        <w:t>jevha</w:t>
      </w:r>
      <w:proofErr w:type="spellEnd"/>
      <w:r>
        <w:rPr>
          <w:sz w:val="28"/>
        </w:rPr>
        <w:t xml:space="preserve"> aka page </w:t>
      </w:r>
      <w:proofErr w:type="spellStart"/>
      <w:r>
        <w:rPr>
          <w:sz w:val="28"/>
        </w:rPr>
        <w:t>varun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dusarya</w:t>
      </w:r>
      <w:proofErr w:type="spellEnd"/>
      <w:r>
        <w:rPr>
          <w:sz w:val="28"/>
        </w:rPr>
        <w:t xml:space="preserve"> page </w:t>
      </w:r>
      <w:proofErr w:type="spellStart"/>
      <w:r>
        <w:rPr>
          <w:sz w:val="28"/>
        </w:rPr>
        <w:t>vr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jato</w:t>
      </w:r>
      <w:proofErr w:type="spellEnd"/>
      <w:r>
        <w:rPr>
          <w:sz w:val="28"/>
        </w:rPr>
        <w:t xml:space="preserve"> to ani </w:t>
      </w:r>
      <w:proofErr w:type="spellStart"/>
      <w:r>
        <w:rPr>
          <w:sz w:val="28"/>
        </w:rPr>
        <w:t>parat</w:t>
      </w:r>
      <w:proofErr w:type="spellEnd"/>
      <w:r>
        <w:rPr>
          <w:sz w:val="28"/>
        </w:rPr>
        <w:t xml:space="preserve"> previous page </w:t>
      </w:r>
      <w:proofErr w:type="spellStart"/>
      <w:r>
        <w:rPr>
          <w:sz w:val="28"/>
        </w:rPr>
        <w:t>vr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tyaveli</w:t>
      </w:r>
      <w:proofErr w:type="spellEnd"/>
      <w:r>
        <w:rPr>
          <w:sz w:val="28"/>
        </w:rPr>
        <w:t xml:space="preserve"> part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code </w:t>
      </w:r>
      <w:proofErr w:type="spellStart"/>
      <w:r>
        <w:rPr>
          <w:sz w:val="28"/>
        </w:rPr>
        <w:t>kade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jaun</w:t>
      </w:r>
      <w:proofErr w:type="spellEnd"/>
      <w:r>
        <w:rPr>
          <w:sz w:val="28"/>
        </w:rPr>
        <w:t xml:space="preserve"> render </w:t>
      </w:r>
      <w:proofErr w:type="spellStart"/>
      <w:r>
        <w:rPr>
          <w:sz w:val="28"/>
        </w:rPr>
        <w:t>krt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BrowserRouter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madhe</w:t>
      </w:r>
      <w:proofErr w:type="spellEnd"/>
      <w:r>
        <w:rPr>
          <w:sz w:val="28"/>
        </w:rPr>
        <w:t xml:space="preserve"> to as a cache store </w:t>
      </w:r>
      <w:proofErr w:type="spellStart"/>
      <w:r>
        <w:rPr>
          <w:sz w:val="28"/>
        </w:rPr>
        <w:t>asto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tyamule</w:t>
      </w:r>
      <w:proofErr w:type="spellEnd"/>
      <w:r>
        <w:rPr>
          <w:sz w:val="28"/>
        </w:rPr>
        <w:t xml:space="preserve"> to easily access </w:t>
      </w:r>
      <w:proofErr w:type="spellStart"/>
      <w:r>
        <w:rPr>
          <w:sz w:val="28"/>
        </w:rPr>
        <w:t>hoto</w:t>
      </w:r>
      <w:proofErr w:type="spellEnd"/>
      <w:r>
        <w:rPr>
          <w:sz w:val="28"/>
        </w:rPr>
        <w:t>)</w:t>
      </w:r>
    </w:p>
    <w:p w14:paraId="216BD34B" w14:textId="77777777" w:rsidR="00A41A1C" w:rsidRPr="00A41A1C" w:rsidRDefault="00A41A1C" w:rsidP="00A41A1C">
      <w:pPr>
        <w:rPr>
          <w:sz w:val="28"/>
        </w:rPr>
      </w:pPr>
    </w:p>
    <w:p w14:paraId="46C99DCC" w14:textId="40959C25" w:rsidR="00A41A1C" w:rsidRPr="00D61B6F" w:rsidRDefault="00A41A1C" w:rsidP="00D61B6F">
      <w:pPr>
        <w:rPr>
          <w:sz w:val="28"/>
          <w:lang w:val="en-US"/>
        </w:rPr>
      </w:pPr>
    </w:p>
    <w:sectPr w:rsidR="00A41A1C" w:rsidRPr="00D61B6F" w:rsidSect="00DD5DB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127B"/>
    <w:multiLevelType w:val="hybridMultilevel"/>
    <w:tmpl w:val="82F46DD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83B6A"/>
    <w:multiLevelType w:val="hybridMultilevel"/>
    <w:tmpl w:val="74E881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B64B3"/>
    <w:multiLevelType w:val="hybridMultilevel"/>
    <w:tmpl w:val="E55C8ECA"/>
    <w:lvl w:ilvl="0" w:tplc="A00A46B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B2D"/>
    <w:multiLevelType w:val="hybridMultilevel"/>
    <w:tmpl w:val="BFE0AEE6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7D602F54"/>
    <w:multiLevelType w:val="hybridMultilevel"/>
    <w:tmpl w:val="C09460AC"/>
    <w:lvl w:ilvl="0" w:tplc="215870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908025">
    <w:abstractNumId w:val="0"/>
  </w:num>
  <w:num w:numId="2" w16cid:durableId="1488205262">
    <w:abstractNumId w:val="2"/>
  </w:num>
  <w:num w:numId="3" w16cid:durableId="1463887862">
    <w:abstractNumId w:val="3"/>
  </w:num>
  <w:num w:numId="4" w16cid:durableId="953907791">
    <w:abstractNumId w:val="4"/>
  </w:num>
  <w:num w:numId="5" w16cid:durableId="7631836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1B"/>
    <w:rsid w:val="00010F00"/>
    <w:rsid w:val="00025A76"/>
    <w:rsid w:val="000329A3"/>
    <w:rsid w:val="00087586"/>
    <w:rsid w:val="000A1D14"/>
    <w:rsid w:val="000D1333"/>
    <w:rsid w:val="000F0138"/>
    <w:rsid w:val="000F56EF"/>
    <w:rsid w:val="00162CDB"/>
    <w:rsid w:val="00184173"/>
    <w:rsid w:val="00185E99"/>
    <w:rsid w:val="00186A90"/>
    <w:rsid w:val="00197672"/>
    <w:rsid w:val="001A5B56"/>
    <w:rsid w:val="001A6815"/>
    <w:rsid w:val="001B7185"/>
    <w:rsid w:val="001D1E21"/>
    <w:rsid w:val="00234A3B"/>
    <w:rsid w:val="002575C1"/>
    <w:rsid w:val="002604D0"/>
    <w:rsid w:val="00286A96"/>
    <w:rsid w:val="00294CFC"/>
    <w:rsid w:val="002C73F3"/>
    <w:rsid w:val="003263D8"/>
    <w:rsid w:val="0039691F"/>
    <w:rsid w:val="003A0F0A"/>
    <w:rsid w:val="00411AC5"/>
    <w:rsid w:val="004832E2"/>
    <w:rsid w:val="0048470B"/>
    <w:rsid w:val="00486E4D"/>
    <w:rsid w:val="004C75CA"/>
    <w:rsid w:val="00512DDF"/>
    <w:rsid w:val="005673D7"/>
    <w:rsid w:val="00581454"/>
    <w:rsid w:val="00586B31"/>
    <w:rsid w:val="00586D3A"/>
    <w:rsid w:val="005936EF"/>
    <w:rsid w:val="005A1A6D"/>
    <w:rsid w:val="0069768F"/>
    <w:rsid w:val="006F3B42"/>
    <w:rsid w:val="0071231E"/>
    <w:rsid w:val="0072416C"/>
    <w:rsid w:val="007303E6"/>
    <w:rsid w:val="00744B85"/>
    <w:rsid w:val="00744C27"/>
    <w:rsid w:val="00780942"/>
    <w:rsid w:val="00781734"/>
    <w:rsid w:val="00784027"/>
    <w:rsid w:val="007B681E"/>
    <w:rsid w:val="008A3C9E"/>
    <w:rsid w:val="0095458D"/>
    <w:rsid w:val="00967EA4"/>
    <w:rsid w:val="009C3093"/>
    <w:rsid w:val="009E19B9"/>
    <w:rsid w:val="009F2D66"/>
    <w:rsid w:val="00A41A1C"/>
    <w:rsid w:val="00A932A8"/>
    <w:rsid w:val="00AE3606"/>
    <w:rsid w:val="00AF572E"/>
    <w:rsid w:val="00BC2081"/>
    <w:rsid w:val="00BC4F44"/>
    <w:rsid w:val="00BE765A"/>
    <w:rsid w:val="00C0280F"/>
    <w:rsid w:val="00C04EC4"/>
    <w:rsid w:val="00C57A1B"/>
    <w:rsid w:val="00C635C1"/>
    <w:rsid w:val="00CD353F"/>
    <w:rsid w:val="00CE21F9"/>
    <w:rsid w:val="00CF6E09"/>
    <w:rsid w:val="00D235F6"/>
    <w:rsid w:val="00D23FFB"/>
    <w:rsid w:val="00D25B8F"/>
    <w:rsid w:val="00D46506"/>
    <w:rsid w:val="00D60072"/>
    <w:rsid w:val="00D61983"/>
    <w:rsid w:val="00D61B6F"/>
    <w:rsid w:val="00DB7162"/>
    <w:rsid w:val="00DD5DB3"/>
    <w:rsid w:val="00DF1DBF"/>
    <w:rsid w:val="00E14970"/>
    <w:rsid w:val="00E22E77"/>
    <w:rsid w:val="00E52A2C"/>
    <w:rsid w:val="00EA4D85"/>
    <w:rsid w:val="00EF3AE4"/>
    <w:rsid w:val="00FB0DDF"/>
    <w:rsid w:val="00FE02FE"/>
    <w:rsid w:val="00FF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F998"/>
  <w15:chartTrackingRefBased/>
  <w15:docId w15:val="{C769847A-526F-4815-8E60-442138B52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5E99"/>
    <w:pPr>
      <w:spacing w:after="0" w:line="240" w:lineRule="auto"/>
    </w:pPr>
    <w:rPr>
      <w:rFonts w:ascii="Consolas" w:hAnsi="Consolas"/>
      <w:sz w:val="20"/>
      <w:szCs w:val="2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5E99"/>
    <w:rPr>
      <w:rFonts w:ascii="Consolas" w:hAnsi="Consolas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8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7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Tanaji Bhosale</dc:creator>
  <cp:keywords/>
  <dc:description/>
  <cp:lastModifiedBy>Pratik Tanaji Bhosale</cp:lastModifiedBy>
  <cp:revision>1</cp:revision>
  <dcterms:created xsi:type="dcterms:W3CDTF">2024-09-03T04:11:00Z</dcterms:created>
  <dcterms:modified xsi:type="dcterms:W3CDTF">2024-09-30T10:19:00Z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-1330819973</vt:i4>
  </property>
</Properties>
</file>